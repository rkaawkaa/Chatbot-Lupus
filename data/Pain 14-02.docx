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7411" w14:textId="77777777" w:rsidR="00870CF1" w:rsidRPr="00962CF2" w:rsidRDefault="00870CF1" w:rsidP="00962CF2">
      <w:pPr>
        <w:jc w:val="center"/>
        <w:rPr>
          <w:b/>
          <w:bCs/>
          <w:color w:val="C00000"/>
        </w:rPr>
      </w:pPr>
      <w:r w:rsidRPr="00962CF2">
        <w:rPr>
          <w:b/>
          <w:bCs/>
          <w:color w:val="C00000"/>
        </w:rPr>
        <w:t>PAIN IN SYSTEMIC LUPUS ERYTHEMATOSUS</w:t>
      </w:r>
    </w:p>
    <w:p w14:paraId="1A58C405" w14:textId="77777777" w:rsidR="00870CF1" w:rsidRPr="00232F30" w:rsidRDefault="00870CF1" w:rsidP="00F20362">
      <w:pPr>
        <w:jc w:val="both"/>
        <w:rPr>
          <w:color w:val="7030A0"/>
        </w:rPr>
      </w:pPr>
    </w:p>
    <w:p w14:paraId="303DD15B" w14:textId="01F0F215" w:rsidR="005F16CD" w:rsidRPr="00232F30" w:rsidRDefault="00870CF1" w:rsidP="005F16CD">
      <w:pPr>
        <w:pStyle w:val="Paragraphedeliste"/>
        <w:numPr>
          <w:ilvl w:val="0"/>
          <w:numId w:val="6"/>
        </w:numPr>
        <w:jc w:val="both"/>
        <w:rPr>
          <w:b/>
          <w:bCs/>
          <w:color w:val="7030A0"/>
        </w:rPr>
      </w:pPr>
      <w:proofErr w:type="spellStart"/>
      <w:r w:rsidRPr="00232F30">
        <w:rPr>
          <w:b/>
          <w:bCs/>
          <w:color w:val="7030A0"/>
        </w:rPr>
        <w:t>What</w:t>
      </w:r>
      <w:proofErr w:type="spellEnd"/>
      <w:r w:rsidRPr="00232F30">
        <w:rPr>
          <w:b/>
          <w:bCs/>
          <w:color w:val="7030A0"/>
        </w:rPr>
        <w:t xml:space="preserve"> </w:t>
      </w:r>
      <w:proofErr w:type="spellStart"/>
      <w:r w:rsidR="00805898">
        <w:rPr>
          <w:b/>
          <w:bCs/>
          <w:color w:val="7030A0"/>
        </w:rPr>
        <w:t>is</w:t>
      </w:r>
      <w:proofErr w:type="spellEnd"/>
      <w:r w:rsidR="00805898">
        <w:rPr>
          <w:b/>
          <w:bCs/>
          <w:color w:val="7030A0"/>
        </w:rPr>
        <w:t xml:space="preserve"> pain </w:t>
      </w:r>
      <w:proofErr w:type="spellStart"/>
      <w:r w:rsidR="00805898">
        <w:rPr>
          <w:b/>
          <w:bCs/>
          <w:color w:val="7030A0"/>
        </w:rPr>
        <w:t>caused</w:t>
      </w:r>
      <w:proofErr w:type="spellEnd"/>
      <w:r w:rsidR="00805898">
        <w:rPr>
          <w:b/>
          <w:bCs/>
          <w:color w:val="7030A0"/>
        </w:rPr>
        <w:t xml:space="preserve"> by ?</w:t>
      </w:r>
    </w:p>
    <w:p w14:paraId="34CC1623" w14:textId="1E0B9959" w:rsidR="00593387" w:rsidRPr="00593387" w:rsidRDefault="00593387" w:rsidP="00593387">
      <w:pPr>
        <w:jc w:val="both"/>
        <w:rPr>
          <w:lang w:val="en-US"/>
        </w:rPr>
      </w:pPr>
      <w:bookmarkStart w:id="0" w:name="_Hlk95743500"/>
      <w:r w:rsidRPr="00593387">
        <w:rPr>
          <w:lang w:val="en-US"/>
        </w:rPr>
        <w:t xml:space="preserve">Pain is usually caused by a </w:t>
      </w:r>
      <w:r w:rsidRPr="00593387">
        <w:rPr>
          <w:b/>
          <w:bCs/>
          <w:lang w:val="en-US"/>
        </w:rPr>
        <w:t>specific injury or a medical condition</w:t>
      </w:r>
      <w:r w:rsidRPr="00593387">
        <w:rPr>
          <w:lang w:val="en-US"/>
        </w:rPr>
        <w:t xml:space="preserve">, leading to some </w:t>
      </w:r>
      <w:r w:rsidRPr="00593387">
        <w:rPr>
          <w:b/>
          <w:bCs/>
          <w:lang w:val="en-US"/>
        </w:rPr>
        <w:t>tissue lesions</w:t>
      </w:r>
      <w:r w:rsidRPr="00593387">
        <w:rPr>
          <w:lang w:val="en-US"/>
        </w:rPr>
        <w:t xml:space="preserve">. </w:t>
      </w:r>
    </w:p>
    <w:p w14:paraId="147A19DB" w14:textId="537C5127" w:rsidR="00593387" w:rsidRPr="00593387" w:rsidRDefault="00593387" w:rsidP="00593387">
      <w:pPr>
        <w:jc w:val="both"/>
        <w:rPr>
          <w:lang w:val="en-US"/>
        </w:rPr>
      </w:pPr>
      <w:r w:rsidRPr="00593387">
        <w:rPr>
          <w:lang w:val="en-US"/>
        </w:rPr>
        <w:t>Patients feel pain when specific receptors called nociceptors detect tissue damage and transmit the information along the nerves and the spinal cord to the brain</w:t>
      </w:r>
      <w:r w:rsidR="00B22AEA">
        <w:rPr>
          <w:lang w:val="en-US"/>
        </w:rPr>
        <w:t>, that</w:t>
      </w:r>
      <w:r w:rsidRPr="00593387">
        <w:rPr>
          <w:lang w:val="en-US"/>
        </w:rPr>
        <w:t xml:space="preserve"> converts the signal into pain perception, thoughts, and emotions.</w:t>
      </w:r>
    </w:p>
    <w:p w14:paraId="3805D400" w14:textId="77777777" w:rsidR="00B22AEA" w:rsidRDefault="00593387" w:rsidP="00593387">
      <w:pPr>
        <w:jc w:val="both"/>
        <w:rPr>
          <w:lang w:val="en-US"/>
        </w:rPr>
      </w:pPr>
      <w:r w:rsidRPr="00593387">
        <w:rPr>
          <w:lang w:val="en-US"/>
        </w:rPr>
        <w:t xml:space="preserve">Sometimes, the </w:t>
      </w:r>
      <w:r w:rsidRPr="00593387">
        <w:rPr>
          <w:b/>
          <w:bCs/>
          <w:lang w:val="en-US"/>
        </w:rPr>
        <w:t>nervous system</w:t>
      </w:r>
      <w:r w:rsidRPr="00593387">
        <w:rPr>
          <w:lang w:val="en-US"/>
        </w:rPr>
        <w:t xml:space="preserve"> (nerves, brain…) </w:t>
      </w:r>
      <w:r w:rsidRPr="00593387">
        <w:rPr>
          <w:b/>
          <w:bCs/>
          <w:lang w:val="en-US"/>
        </w:rPr>
        <w:t>itself is damaged and dysfunctional</w:t>
      </w:r>
      <w:r w:rsidRPr="00593387">
        <w:rPr>
          <w:lang w:val="en-US"/>
        </w:rPr>
        <w:t>, leading to amplification of pain perception, or pain signals without actual tissue lesion.</w:t>
      </w:r>
      <w:r w:rsidR="00B22AEA" w:rsidRPr="00B22AEA">
        <w:rPr>
          <w:lang w:val="en-US"/>
        </w:rPr>
        <w:t xml:space="preserve"> </w:t>
      </w:r>
    </w:p>
    <w:p w14:paraId="2B3E9192" w14:textId="6B3A5618" w:rsidR="00593387" w:rsidRPr="00593387" w:rsidRDefault="00B22AEA" w:rsidP="00593387">
      <w:pPr>
        <w:jc w:val="both"/>
        <w:rPr>
          <w:lang w:val="en-US"/>
        </w:rPr>
      </w:pPr>
      <w:r>
        <w:rPr>
          <w:lang w:val="en-US"/>
        </w:rPr>
        <w:t>In patients with systemic lupus erythematosus, the inflammation associated with the disease activity is the most common cause of pain.</w:t>
      </w:r>
    </w:p>
    <w:bookmarkEnd w:id="0"/>
    <w:p w14:paraId="733301DC" w14:textId="77777777" w:rsidR="00634BCF" w:rsidRPr="00593387" w:rsidRDefault="00634BCF" w:rsidP="007C2C68">
      <w:pPr>
        <w:pStyle w:val="Paragraphedeliste"/>
        <w:jc w:val="both"/>
        <w:rPr>
          <w:lang w:val="en-US"/>
        </w:rPr>
      </w:pPr>
    </w:p>
    <w:p w14:paraId="054BC0FC" w14:textId="7FB0454B" w:rsidR="00870CF1" w:rsidRPr="00593387" w:rsidRDefault="00870CF1" w:rsidP="005F16CD">
      <w:pPr>
        <w:pStyle w:val="Paragraphedeliste"/>
        <w:numPr>
          <w:ilvl w:val="0"/>
          <w:numId w:val="6"/>
        </w:numPr>
        <w:jc w:val="both"/>
        <w:rPr>
          <w:b/>
          <w:bCs/>
          <w:color w:val="7030A0"/>
          <w:lang w:val="en-US"/>
        </w:rPr>
      </w:pPr>
      <w:r w:rsidRPr="00593387">
        <w:rPr>
          <w:b/>
          <w:bCs/>
          <w:color w:val="7030A0"/>
          <w:lang w:val="en-US"/>
        </w:rPr>
        <w:t>Are there different kinds of pain?</w:t>
      </w:r>
    </w:p>
    <w:p w14:paraId="70C5A579" w14:textId="77777777" w:rsidR="0062123D" w:rsidRDefault="0062123D" w:rsidP="0062123D">
      <w:pPr>
        <w:jc w:val="both"/>
        <w:rPr>
          <w:lang w:val="en-US"/>
        </w:rPr>
      </w:pPr>
      <w:r w:rsidRPr="00593387">
        <w:rPr>
          <w:lang w:val="en-US"/>
        </w:rPr>
        <w:t xml:space="preserve">Pain can be classified </w:t>
      </w:r>
      <w:r>
        <w:rPr>
          <w:lang w:val="en-US"/>
        </w:rPr>
        <w:t xml:space="preserve">into </w:t>
      </w:r>
      <w:r w:rsidRPr="0062123D">
        <w:rPr>
          <w:b/>
          <w:bCs/>
          <w:lang w:val="en-US"/>
        </w:rPr>
        <w:t>3 major types of pain</w:t>
      </w:r>
      <w:r>
        <w:rPr>
          <w:lang w:val="en-US"/>
        </w:rPr>
        <w:t xml:space="preserve">, </w:t>
      </w:r>
      <w:r w:rsidRPr="00593387">
        <w:rPr>
          <w:lang w:val="en-US"/>
        </w:rPr>
        <w:t xml:space="preserve">depending on the </w:t>
      </w:r>
      <w:proofErr w:type="spellStart"/>
      <w:r w:rsidRPr="00593387">
        <w:rPr>
          <w:lang w:val="en-US"/>
        </w:rPr>
        <w:t>physiopathological</w:t>
      </w:r>
      <w:proofErr w:type="spellEnd"/>
      <w:r w:rsidRPr="00593387">
        <w:rPr>
          <w:lang w:val="en-US"/>
        </w:rPr>
        <w:t xml:space="preserve"> pathway leading to the pain perception</w:t>
      </w:r>
      <w:r>
        <w:rPr>
          <w:lang w:val="en-US"/>
        </w:rPr>
        <w:t>:</w:t>
      </w:r>
    </w:p>
    <w:p w14:paraId="696A0F90" w14:textId="7A749FFE" w:rsidR="0062123D" w:rsidRDefault="0062123D" w:rsidP="0062123D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 w:rsidRPr="0062123D">
        <w:rPr>
          <w:b/>
          <w:bCs/>
          <w:lang w:val="en-US"/>
        </w:rPr>
        <w:t>Nociceptive pain</w:t>
      </w:r>
      <w:r>
        <w:rPr>
          <w:lang w:val="en-US"/>
        </w:rPr>
        <w:t xml:space="preserve"> is the most common type of pain. It is caused by </w:t>
      </w:r>
      <w:r w:rsidRPr="0062123D">
        <w:rPr>
          <w:b/>
          <w:bCs/>
          <w:lang w:val="en-US"/>
        </w:rPr>
        <w:t>tissue damage</w:t>
      </w:r>
      <w:r>
        <w:rPr>
          <w:lang w:val="en-US"/>
        </w:rPr>
        <w:t xml:space="preserve">, resulting from an </w:t>
      </w:r>
      <w:r w:rsidRPr="0062123D">
        <w:rPr>
          <w:b/>
          <w:bCs/>
          <w:lang w:val="en-US"/>
        </w:rPr>
        <w:t>injury</w:t>
      </w:r>
      <w:r>
        <w:rPr>
          <w:lang w:val="en-US"/>
        </w:rPr>
        <w:t xml:space="preserve"> or an </w:t>
      </w:r>
      <w:r w:rsidRPr="0062123D">
        <w:rPr>
          <w:b/>
          <w:bCs/>
          <w:lang w:val="en-US"/>
        </w:rPr>
        <w:t>inflammation</w:t>
      </w:r>
      <w:r>
        <w:rPr>
          <w:lang w:val="en-US"/>
        </w:rPr>
        <w:t xml:space="preserve">. The pain is usually well localized, with aching or throbbing quality. </w:t>
      </w:r>
    </w:p>
    <w:p w14:paraId="24E3E3DA" w14:textId="77777777" w:rsidR="0062123D" w:rsidRDefault="0062123D" w:rsidP="0062123D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 w:rsidRPr="0062123D">
        <w:rPr>
          <w:b/>
          <w:bCs/>
          <w:lang w:val="en-US"/>
        </w:rPr>
        <w:t>Neuropathic pain</w:t>
      </w:r>
      <w:r>
        <w:rPr>
          <w:lang w:val="en-US"/>
        </w:rPr>
        <w:t xml:space="preserve"> develops when </w:t>
      </w:r>
      <w:r w:rsidRPr="0062123D">
        <w:rPr>
          <w:b/>
          <w:bCs/>
          <w:lang w:val="en-US"/>
        </w:rPr>
        <w:t>the nervous system (nerves, brain…) is damaged or dysfunctional</w:t>
      </w:r>
      <w:r>
        <w:rPr>
          <w:lang w:val="en-US"/>
        </w:rPr>
        <w:t>.  The pain is typically chronic and described as burning, numbness or electric shocks. Many different conditions and diseases cause neuropathic pain, including nerve compression, diabetes, cancer, stroke, post-herpetic neuralgia…</w:t>
      </w:r>
    </w:p>
    <w:p w14:paraId="55A8E22F" w14:textId="77777777" w:rsidR="0062123D" w:rsidRPr="00231FBC" w:rsidRDefault="0062123D" w:rsidP="0062123D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 w:rsidRPr="0062123D">
        <w:rPr>
          <w:b/>
          <w:bCs/>
          <w:lang w:val="en-US"/>
        </w:rPr>
        <w:t>Central sensitization</w:t>
      </w:r>
      <w:r>
        <w:rPr>
          <w:lang w:val="en-US"/>
        </w:rPr>
        <w:t xml:space="preserve"> results from </w:t>
      </w:r>
      <w:r w:rsidRPr="0062123D">
        <w:rPr>
          <w:b/>
          <w:bCs/>
          <w:lang w:val="en-US"/>
        </w:rPr>
        <w:t>an altered central perception of the pain signal</w:t>
      </w:r>
      <w:r>
        <w:rPr>
          <w:lang w:val="en-US"/>
        </w:rPr>
        <w:t xml:space="preserve">, without any tissue or neurologic lesion. </w:t>
      </w:r>
      <w:r w:rsidRPr="00231FBC">
        <w:rPr>
          <w:lang w:val="en-US"/>
        </w:rPr>
        <w:t xml:space="preserve">This kind of pain is chronic and often associated with psychological symptoms. </w:t>
      </w:r>
    </w:p>
    <w:p w14:paraId="4B039686" w14:textId="77777777" w:rsidR="00BF0774" w:rsidRPr="00593387" w:rsidRDefault="00BF0774" w:rsidP="00F20362">
      <w:pPr>
        <w:jc w:val="both"/>
        <w:rPr>
          <w:lang w:val="en-US"/>
        </w:rPr>
      </w:pPr>
    </w:p>
    <w:p w14:paraId="0E2DE23B" w14:textId="041BFF88" w:rsidR="005F16CD" w:rsidRPr="00593387" w:rsidRDefault="005F16CD" w:rsidP="005F16CD">
      <w:pPr>
        <w:pStyle w:val="Paragraphedeliste"/>
        <w:numPr>
          <w:ilvl w:val="0"/>
          <w:numId w:val="6"/>
        </w:numPr>
        <w:jc w:val="both"/>
        <w:rPr>
          <w:b/>
          <w:bCs/>
          <w:color w:val="7030A0"/>
          <w:lang w:val="en-US"/>
        </w:rPr>
      </w:pPr>
      <w:r w:rsidRPr="00593387">
        <w:rPr>
          <w:b/>
          <w:bCs/>
          <w:color w:val="7030A0"/>
          <w:lang w:val="en-US"/>
        </w:rPr>
        <w:t xml:space="preserve">What about pain in systemic lupus </w:t>
      </w:r>
      <w:proofErr w:type="gramStart"/>
      <w:r w:rsidRPr="00593387">
        <w:rPr>
          <w:b/>
          <w:bCs/>
          <w:color w:val="7030A0"/>
          <w:lang w:val="en-US"/>
        </w:rPr>
        <w:t>erythematosus ?</w:t>
      </w:r>
      <w:proofErr w:type="gramEnd"/>
    </w:p>
    <w:p w14:paraId="1E08AFDF" w14:textId="337DA5AF" w:rsidR="005F16CD" w:rsidRPr="00593387" w:rsidRDefault="00D60203" w:rsidP="00F20362">
      <w:pPr>
        <w:jc w:val="both"/>
        <w:rPr>
          <w:lang w:val="en-US"/>
        </w:rPr>
      </w:pPr>
      <w:r w:rsidRPr="00593387">
        <w:rPr>
          <w:lang w:val="en-US"/>
        </w:rPr>
        <w:t>Pain is one of the most frequent and bothersome symptom in systemic lupus.</w:t>
      </w:r>
    </w:p>
    <w:p w14:paraId="48FABAFB" w14:textId="77777777" w:rsidR="009B1995" w:rsidRPr="00593387" w:rsidRDefault="009B1995" w:rsidP="009B1995">
      <w:pPr>
        <w:jc w:val="both"/>
        <w:rPr>
          <w:lang w:val="en-US"/>
        </w:rPr>
      </w:pPr>
      <w:r>
        <w:rPr>
          <w:lang w:val="en-US"/>
        </w:rPr>
        <w:t xml:space="preserve">In patients with systemic lupus, pain often results from the </w:t>
      </w:r>
      <w:r w:rsidRPr="00262EAD">
        <w:rPr>
          <w:b/>
          <w:bCs/>
          <w:lang w:val="en-US"/>
        </w:rPr>
        <w:t>inflammation associated with the disease activity</w:t>
      </w:r>
      <w:r>
        <w:rPr>
          <w:lang w:val="en-US"/>
        </w:rPr>
        <w:t xml:space="preserve">: </w:t>
      </w:r>
      <w:r w:rsidRPr="00593387">
        <w:rPr>
          <w:lang w:val="en-US"/>
        </w:rPr>
        <w:t>arthralgia, myalgia, chest pain due to pericarditis or pleurisy</w:t>
      </w:r>
      <w:r>
        <w:rPr>
          <w:lang w:val="en-US"/>
        </w:rPr>
        <w:t>, oral ulcers</w:t>
      </w:r>
      <w:r w:rsidRPr="00593387">
        <w:rPr>
          <w:lang w:val="en-US"/>
        </w:rPr>
        <w:t xml:space="preserve">… </w:t>
      </w:r>
    </w:p>
    <w:p w14:paraId="55E4147C" w14:textId="77777777" w:rsidR="009B1995" w:rsidRDefault="009B1995" w:rsidP="009B1995">
      <w:pPr>
        <w:jc w:val="both"/>
        <w:rPr>
          <w:lang w:val="en-US"/>
        </w:rPr>
      </w:pPr>
      <w:r w:rsidRPr="00262EAD">
        <w:rPr>
          <w:b/>
          <w:bCs/>
          <w:lang w:val="en-US"/>
        </w:rPr>
        <w:t>Fibromyalgia</w:t>
      </w:r>
      <w:r>
        <w:rPr>
          <w:lang w:val="en-US"/>
        </w:rPr>
        <w:t xml:space="preserve"> is another frequent cause of pain in patients with systemic lupus erythematosus, as it</w:t>
      </w:r>
      <w:r w:rsidRPr="00593387">
        <w:rPr>
          <w:lang w:val="en-US"/>
        </w:rPr>
        <w:t xml:space="preserve"> affects 6.2% to 30% of systemic lupus patients. </w:t>
      </w:r>
      <w:r>
        <w:rPr>
          <w:lang w:val="en-US"/>
        </w:rPr>
        <w:t>Fibromyalgia</w:t>
      </w:r>
      <w:r w:rsidRPr="00593387">
        <w:rPr>
          <w:lang w:val="en-US"/>
        </w:rPr>
        <w:t xml:space="preserve"> is a disorder in which</w:t>
      </w:r>
      <w:r>
        <w:rPr>
          <w:lang w:val="en-US"/>
        </w:rPr>
        <w:t xml:space="preserve"> the</w:t>
      </w:r>
      <w:r w:rsidRPr="00593387">
        <w:rPr>
          <w:lang w:val="en-US"/>
        </w:rPr>
        <w:t xml:space="preserve"> brain amplif</w:t>
      </w:r>
      <w:r>
        <w:rPr>
          <w:lang w:val="en-US"/>
        </w:rPr>
        <w:t xml:space="preserve">ies </w:t>
      </w:r>
      <w:r w:rsidRPr="00593387">
        <w:rPr>
          <w:lang w:val="en-US"/>
        </w:rPr>
        <w:t>the way it processes painful signals</w:t>
      </w:r>
      <w:r>
        <w:rPr>
          <w:lang w:val="en-US"/>
        </w:rPr>
        <w:t xml:space="preserve">. It is </w:t>
      </w:r>
      <w:r w:rsidRPr="00593387">
        <w:rPr>
          <w:lang w:val="en-US"/>
        </w:rPr>
        <w:t xml:space="preserve">characterized by </w:t>
      </w:r>
      <w:r w:rsidRPr="00593387">
        <w:rPr>
          <w:b/>
          <w:bCs/>
          <w:lang w:val="en-US"/>
        </w:rPr>
        <w:t>chronic widespread musculoskeletal pain</w:t>
      </w:r>
      <w:r>
        <w:rPr>
          <w:lang w:val="en-US"/>
        </w:rPr>
        <w:t>, often associated with fatigue and mood issues.</w:t>
      </w:r>
    </w:p>
    <w:p w14:paraId="29F2C911" w14:textId="77777777" w:rsidR="009B1995" w:rsidRPr="00593387" w:rsidRDefault="009B1995" w:rsidP="009B1995">
      <w:pPr>
        <w:jc w:val="both"/>
        <w:rPr>
          <w:lang w:val="en-US"/>
        </w:rPr>
      </w:pPr>
      <w:r>
        <w:rPr>
          <w:lang w:val="en-US"/>
        </w:rPr>
        <w:t>Your pain may also result from non-lupus related causes, such as non-traumatic facture, sprain, osteoarthritis, nerve compression, or any other condition.</w:t>
      </w:r>
    </w:p>
    <w:p w14:paraId="6504FB4D" w14:textId="77777777" w:rsidR="005F16CD" w:rsidRPr="00593387" w:rsidRDefault="005F16CD" w:rsidP="00F20362">
      <w:pPr>
        <w:jc w:val="both"/>
        <w:rPr>
          <w:lang w:val="en-US"/>
        </w:rPr>
      </w:pPr>
    </w:p>
    <w:p w14:paraId="58A601AB" w14:textId="729BA3D3" w:rsidR="00870CF1" w:rsidRPr="00593387" w:rsidRDefault="00870CF1" w:rsidP="001543E3">
      <w:pPr>
        <w:pStyle w:val="Paragraphedeliste"/>
        <w:numPr>
          <w:ilvl w:val="0"/>
          <w:numId w:val="6"/>
        </w:numPr>
        <w:jc w:val="both"/>
        <w:rPr>
          <w:b/>
          <w:bCs/>
          <w:color w:val="7030A0"/>
          <w:lang w:val="en-US"/>
        </w:rPr>
      </w:pPr>
      <w:r w:rsidRPr="00593387">
        <w:rPr>
          <w:b/>
          <w:bCs/>
          <w:color w:val="7030A0"/>
          <w:lang w:val="en-US"/>
        </w:rPr>
        <w:t xml:space="preserve">What are the </w:t>
      </w:r>
      <w:r w:rsidR="001543E3" w:rsidRPr="00593387">
        <w:rPr>
          <w:b/>
          <w:bCs/>
          <w:color w:val="7030A0"/>
          <w:lang w:val="en-US"/>
        </w:rPr>
        <w:t>consequences</w:t>
      </w:r>
      <w:r w:rsidRPr="00593387">
        <w:rPr>
          <w:b/>
          <w:bCs/>
          <w:color w:val="7030A0"/>
          <w:lang w:val="en-US"/>
        </w:rPr>
        <w:t xml:space="preserve"> of chronic </w:t>
      </w:r>
      <w:r w:rsidR="009B1995" w:rsidRPr="00593387">
        <w:rPr>
          <w:b/>
          <w:bCs/>
          <w:color w:val="7030A0"/>
          <w:lang w:val="en-US"/>
        </w:rPr>
        <w:t>pain?</w:t>
      </w:r>
    </w:p>
    <w:p w14:paraId="0E215553" w14:textId="77777777" w:rsidR="00092201" w:rsidRPr="00092201" w:rsidRDefault="00092201" w:rsidP="00092201">
      <w:pPr>
        <w:jc w:val="both"/>
        <w:rPr>
          <w:lang w:val="en-US"/>
        </w:rPr>
      </w:pPr>
      <w:bookmarkStart w:id="1" w:name="_Hlk95747965"/>
      <w:r w:rsidRPr="00092201">
        <w:rPr>
          <w:lang w:val="en-US"/>
        </w:rPr>
        <w:lastRenderedPageBreak/>
        <w:t>Chronic pain lasts for over 3 months, and sometimes continues long after you recover from an injury or an illness.</w:t>
      </w:r>
    </w:p>
    <w:p w14:paraId="36EBCECC" w14:textId="40AA75B8" w:rsidR="001543E3" w:rsidRDefault="00092201" w:rsidP="001543E3">
      <w:pPr>
        <w:jc w:val="both"/>
        <w:rPr>
          <w:ins w:id="2" w:author="Lou Kawka" w:date="2022-02-17T18:02:00Z"/>
          <w:lang w:val="en-US"/>
        </w:rPr>
      </w:pPr>
      <w:r w:rsidRPr="00092201">
        <w:rPr>
          <w:lang w:val="en-US"/>
        </w:rPr>
        <w:t xml:space="preserve">It often </w:t>
      </w:r>
      <w:r w:rsidRPr="00092201">
        <w:rPr>
          <w:b/>
          <w:bCs/>
          <w:lang w:val="en-US"/>
        </w:rPr>
        <w:t>interferes with the quality of life</w:t>
      </w:r>
      <w:r w:rsidRPr="00092201">
        <w:rPr>
          <w:lang w:val="en-US"/>
        </w:rPr>
        <w:t xml:space="preserve"> and has a lot of </w:t>
      </w:r>
      <w:r w:rsidRPr="00092201">
        <w:rPr>
          <w:b/>
          <w:bCs/>
          <w:lang w:val="en-US"/>
        </w:rPr>
        <w:t>psychological, cognitive, and social consequences</w:t>
      </w:r>
      <w:r w:rsidRPr="00092201">
        <w:rPr>
          <w:lang w:val="en-US"/>
        </w:rPr>
        <w:t>, such as fatigue, sleep disorders, concentration difficulties, or work issues. Complications of chronic pain also include anxiety, depression, or substance abuse disorders.</w:t>
      </w:r>
      <w:bookmarkEnd w:id="1"/>
    </w:p>
    <w:p w14:paraId="1D72E053" w14:textId="77777777" w:rsidR="009B1505" w:rsidRDefault="009B1505" w:rsidP="001543E3">
      <w:pPr>
        <w:jc w:val="both"/>
        <w:rPr>
          <w:lang w:val="en-US"/>
        </w:rPr>
      </w:pPr>
    </w:p>
    <w:p w14:paraId="11CAEBDE" w14:textId="5A5F52BC" w:rsidR="00870CF1" w:rsidRPr="007A1172" w:rsidRDefault="00870CF1" w:rsidP="001543E3">
      <w:pPr>
        <w:pStyle w:val="Paragraphedeliste"/>
        <w:numPr>
          <w:ilvl w:val="0"/>
          <w:numId w:val="6"/>
        </w:numPr>
        <w:jc w:val="both"/>
        <w:rPr>
          <w:b/>
          <w:bCs/>
          <w:color w:val="7030A0"/>
        </w:rPr>
      </w:pPr>
      <w:r w:rsidRPr="007A1172">
        <w:rPr>
          <w:b/>
          <w:bCs/>
          <w:color w:val="7030A0"/>
        </w:rPr>
        <w:t xml:space="preserve">How to </w:t>
      </w:r>
      <w:proofErr w:type="gramStart"/>
      <w:r w:rsidRPr="007A1172">
        <w:rPr>
          <w:b/>
          <w:bCs/>
          <w:color w:val="7030A0"/>
        </w:rPr>
        <w:t>manage</w:t>
      </w:r>
      <w:proofErr w:type="gramEnd"/>
      <w:r w:rsidRPr="007A1172">
        <w:rPr>
          <w:b/>
          <w:bCs/>
          <w:color w:val="7030A0"/>
        </w:rPr>
        <w:t xml:space="preserve"> pain ?</w:t>
      </w:r>
    </w:p>
    <w:p w14:paraId="0FBAE967" w14:textId="77777777" w:rsidR="004A4E78" w:rsidRPr="004A4E78" w:rsidRDefault="004A4E78" w:rsidP="004A4E78">
      <w:pPr>
        <w:jc w:val="both"/>
        <w:rPr>
          <w:lang w:val="en-US"/>
        </w:rPr>
      </w:pPr>
      <w:bookmarkStart w:id="3" w:name="_Hlk95749559"/>
      <w:r w:rsidRPr="004A4E78">
        <w:rPr>
          <w:lang w:val="en-US"/>
        </w:rPr>
        <w:t xml:space="preserve">There </w:t>
      </w:r>
      <w:r w:rsidRPr="004A4E78">
        <w:rPr>
          <w:b/>
          <w:bCs/>
          <w:lang w:val="en-US"/>
        </w:rPr>
        <w:t>are many treatment options</w:t>
      </w:r>
      <w:r w:rsidRPr="004A4E78">
        <w:rPr>
          <w:lang w:val="en-US"/>
        </w:rPr>
        <w:t xml:space="preserve"> to control pain. The aim is to find </w:t>
      </w:r>
      <w:r w:rsidRPr="004A4E78">
        <w:rPr>
          <w:b/>
          <w:bCs/>
          <w:lang w:val="en-US"/>
        </w:rPr>
        <w:t>an effective and safe combination of therapies</w:t>
      </w:r>
      <w:r w:rsidRPr="004A4E78">
        <w:rPr>
          <w:lang w:val="en-US"/>
        </w:rPr>
        <w:t xml:space="preserve"> that works for you!</w:t>
      </w:r>
    </w:p>
    <w:p w14:paraId="1098CFC4" w14:textId="77777777" w:rsidR="004A4E78" w:rsidRPr="004A4E78" w:rsidRDefault="004A4E78" w:rsidP="004A4E78">
      <w:pPr>
        <w:jc w:val="both"/>
        <w:rPr>
          <w:lang w:val="en-US"/>
        </w:rPr>
      </w:pPr>
      <w:r w:rsidRPr="004A4E78">
        <w:rPr>
          <w:lang w:val="en-US"/>
        </w:rPr>
        <w:t>A wide range of</w:t>
      </w:r>
      <w:r w:rsidRPr="004A4E78">
        <w:rPr>
          <w:b/>
          <w:bCs/>
          <w:lang w:val="en-US"/>
        </w:rPr>
        <w:t xml:space="preserve"> drugs</w:t>
      </w:r>
      <w:r w:rsidRPr="004A4E78">
        <w:rPr>
          <w:lang w:val="en-US"/>
        </w:rPr>
        <w:t xml:space="preserve"> are used to manage pain. The pharmacologic management of pain is tailored for each patient, depending on the pain profile (acute, chronic, nociceptive, neuropathic, central sensitization…) and intensity.</w:t>
      </w:r>
    </w:p>
    <w:p w14:paraId="5AB21F84" w14:textId="330F210C" w:rsidR="00F90D56" w:rsidRDefault="004A4E78" w:rsidP="00F90D56">
      <w:pPr>
        <w:jc w:val="both"/>
      </w:pPr>
      <w:r w:rsidRPr="004A4E78">
        <w:rPr>
          <w:lang w:val="en-US"/>
        </w:rPr>
        <w:t xml:space="preserve">Non-pharmacological options include </w:t>
      </w:r>
      <w:r w:rsidRPr="004A4E78">
        <w:rPr>
          <w:b/>
          <w:bCs/>
          <w:lang w:val="en-US"/>
        </w:rPr>
        <w:t>physical therapies</w:t>
      </w:r>
      <w:r w:rsidRPr="004A4E78">
        <w:rPr>
          <w:lang w:val="en-US"/>
        </w:rPr>
        <w:t xml:space="preserve"> (physiotherapy, massages, physical activity…), </w:t>
      </w:r>
      <w:r w:rsidRPr="004A4E78">
        <w:rPr>
          <w:b/>
          <w:bCs/>
          <w:lang w:val="en-US"/>
        </w:rPr>
        <w:t>specific techniques</w:t>
      </w:r>
      <w:r w:rsidRPr="004A4E78">
        <w:rPr>
          <w:lang w:val="en-US"/>
        </w:rPr>
        <w:t xml:space="preserve"> (acupuncture, transcutaneous nerve stimulation…), </w:t>
      </w:r>
      <w:r w:rsidRPr="004A4E78">
        <w:rPr>
          <w:b/>
          <w:bCs/>
          <w:lang w:val="en-US"/>
        </w:rPr>
        <w:t>psychological interventions</w:t>
      </w:r>
      <w:r w:rsidRPr="004A4E78">
        <w:rPr>
          <w:lang w:val="en-US"/>
        </w:rPr>
        <w:t xml:space="preserve"> (cognitive behavioral therapies, hypnosis), or </w:t>
      </w:r>
      <w:r w:rsidRPr="004A4E78">
        <w:rPr>
          <w:b/>
          <w:bCs/>
          <w:lang w:val="en-US"/>
        </w:rPr>
        <w:t>relaxation techniques</w:t>
      </w:r>
      <w:r w:rsidRPr="004A4E78">
        <w:rPr>
          <w:lang w:val="en-US"/>
        </w:rPr>
        <w:t xml:space="preserve"> (meditation, yoga…).</w:t>
      </w:r>
      <w:bookmarkEnd w:id="3"/>
    </w:p>
    <w:p w14:paraId="32552E62" w14:textId="4142D79F" w:rsidR="00F90D56" w:rsidRPr="0062123D" w:rsidRDefault="00F90D56" w:rsidP="00F90D56">
      <w:pPr>
        <w:pStyle w:val="Paragraphedeliste"/>
        <w:numPr>
          <w:ilvl w:val="0"/>
          <w:numId w:val="6"/>
        </w:numPr>
        <w:jc w:val="both"/>
        <w:rPr>
          <w:b/>
          <w:bCs/>
          <w:color w:val="7030A0"/>
          <w:lang w:val="en-US"/>
        </w:rPr>
      </w:pPr>
      <w:r w:rsidRPr="0062123D">
        <w:rPr>
          <w:b/>
          <w:bCs/>
          <w:color w:val="7030A0"/>
          <w:lang w:val="en-US"/>
        </w:rPr>
        <w:t xml:space="preserve">How to handle pain when it </w:t>
      </w:r>
      <w:r w:rsidR="009B1995" w:rsidRPr="0062123D">
        <w:rPr>
          <w:b/>
          <w:bCs/>
          <w:color w:val="7030A0"/>
          <w:lang w:val="en-US"/>
        </w:rPr>
        <w:t>persists?</w:t>
      </w:r>
    </w:p>
    <w:p w14:paraId="1D7A167F" w14:textId="65360B15" w:rsidR="00F90D56" w:rsidRPr="0062123D" w:rsidRDefault="00F90D56" w:rsidP="00F90D56">
      <w:pPr>
        <w:jc w:val="both"/>
        <w:rPr>
          <w:lang w:val="en-US"/>
        </w:rPr>
      </w:pPr>
      <w:r w:rsidRPr="0062123D">
        <w:rPr>
          <w:lang w:val="en-US"/>
        </w:rPr>
        <w:t xml:space="preserve">Here </w:t>
      </w:r>
      <w:r w:rsidR="00092201" w:rsidRPr="0062123D">
        <w:rPr>
          <w:lang w:val="en-US"/>
        </w:rPr>
        <w:t>is</w:t>
      </w:r>
      <w:r w:rsidRPr="0062123D">
        <w:rPr>
          <w:lang w:val="en-US"/>
        </w:rPr>
        <w:t xml:space="preserve"> some advice</w:t>
      </w:r>
      <w:r w:rsidR="00062467" w:rsidRPr="0062123D">
        <w:rPr>
          <w:lang w:val="en-US"/>
        </w:rPr>
        <w:t xml:space="preserve"> to cope with persistent pain:</w:t>
      </w:r>
    </w:p>
    <w:p w14:paraId="243C151A" w14:textId="3AE89F49" w:rsidR="00BA481B" w:rsidRPr="0062123D" w:rsidRDefault="008C46A0" w:rsidP="00BA481B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62123D">
        <w:rPr>
          <w:lang w:val="en-US"/>
        </w:rPr>
        <w:t>A</w:t>
      </w:r>
      <w:r w:rsidR="00622133" w:rsidRPr="0062123D">
        <w:rPr>
          <w:lang w:val="en-US"/>
        </w:rPr>
        <w:t>ccept</w:t>
      </w:r>
      <w:r w:rsidRPr="0062123D">
        <w:rPr>
          <w:lang w:val="en-US"/>
        </w:rPr>
        <w:t xml:space="preserve"> s</w:t>
      </w:r>
      <w:r w:rsidR="00BA481B" w:rsidRPr="0062123D">
        <w:rPr>
          <w:lang w:val="en-US"/>
        </w:rPr>
        <w:t xml:space="preserve">upport </w:t>
      </w:r>
      <w:r w:rsidR="00B47DF8" w:rsidRPr="0062123D">
        <w:rPr>
          <w:lang w:val="en-US"/>
        </w:rPr>
        <w:t xml:space="preserve">from friends, family or </w:t>
      </w:r>
      <w:r w:rsidR="00BA481B" w:rsidRPr="0062123D">
        <w:rPr>
          <w:lang w:val="en-US"/>
        </w:rPr>
        <w:t xml:space="preserve">community groups </w:t>
      </w:r>
    </w:p>
    <w:p w14:paraId="405FDEEA" w14:textId="7EBDDF1D" w:rsidR="00B47DF8" w:rsidRPr="0062123D" w:rsidRDefault="00092201" w:rsidP="00BA481B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F</w:t>
      </w:r>
      <w:r w:rsidR="00E75457" w:rsidRPr="0062123D">
        <w:rPr>
          <w:lang w:val="en-US"/>
        </w:rPr>
        <w:t>ind</w:t>
      </w:r>
      <w:r w:rsidR="00EE7A5A" w:rsidRPr="0062123D">
        <w:rPr>
          <w:lang w:val="en-US"/>
        </w:rPr>
        <w:t xml:space="preserve"> activities you enjoy that</w:t>
      </w:r>
      <w:r w:rsidR="00BF42E8" w:rsidRPr="0062123D">
        <w:rPr>
          <w:lang w:val="en-US"/>
        </w:rPr>
        <w:t xml:space="preserve"> do</w:t>
      </w:r>
      <w:r>
        <w:rPr>
          <w:lang w:val="en-US"/>
        </w:rPr>
        <w:t xml:space="preserve"> not </w:t>
      </w:r>
      <w:r w:rsidR="00BF42E8" w:rsidRPr="0062123D">
        <w:rPr>
          <w:lang w:val="en-US"/>
        </w:rPr>
        <w:t>worsen your pain</w:t>
      </w:r>
    </w:p>
    <w:p w14:paraId="67FDBA3E" w14:textId="72284BC2" w:rsidR="00770197" w:rsidRPr="0062123D" w:rsidRDefault="00A354B1" w:rsidP="00A354B1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62123D">
        <w:rPr>
          <w:lang w:val="en-US"/>
        </w:rPr>
        <w:t xml:space="preserve">Get </w:t>
      </w:r>
      <w:r w:rsidR="00F25F6F" w:rsidRPr="0062123D">
        <w:rPr>
          <w:lang w:val="en-US"/>
        </w:rPr>
        <w:t xml:space="preserve">the rest </w:t>
      </w:r>
      <w:r w:rsidR="00770197" w:rsidRPr="0062123D">
        <w:rPr>
          <w:lang w:val="en-US"/>
        </w:rPr>
        <w:t>you need without feeling guilty</w:t>
      </w:r>
    </w:p>
    <w:p w14:paraId="41CFB1E4" w14:textId="3F356704" w:rsidR="00977050" w:rsidRPr="0062123D" w:rsidRDefault="00092201" w:rsidP="00977050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Try to focus</w:t>
      </w:r>
      <w:r w:rsidR="00802804" w:rsidRPr="0062123D">
        <w:rPr>
          <w:lang w:val="en-US"/>
        </w:rPr>
        <w:t xml:space="preserve"> on your day-to-day function rather than </w:t>
      </w:r>
      <w:r w:rsidR="001C008E" w:rsidRPr="0062123D">
        <w:rPr>
          <w:lang w:val="en-US"/>
        </w:rPr>
        <w:t xml:space="preserve">on what you </w:t>
      </w:r>
      <w:r w:rsidRPr="0062123D">
        <w:rPr>
          <w:lang w:val="en-US"/>
        </w:rPr>
        <w:t>ar</w:t>
      </w:r>
      <w:r>
        <w:rPr>
          <w:lang w:val="en-US"/>
        </w:rPr>
        <w:t>e not</w:t>
      </w:r>
      <w:r w:rsidRPr="0062123D">
        <w:rPr>
          <w:lang w:val="en-US"/>
        </w:rPr>
        <w:t xml:space="preserve"> </w:t>
      </w:r>
      <w:r w:rsidR="001C008E" w:rsidRPr="0062123D">
        <w:rPr>
          <w:lang w:val="en-US"/>
        </w:rPr>
        <w:t>able to do</w:t>
      </w:r>
    </w:p>
    <w:p w14:paraId="784B1AC1" w14:textId="77777777" w:rsidR="00D036E7" w:rsidRPr="0062123D" w:rsidRDefault="00D036E7" w:rsidP="00D036E7">
      <w:pPr>
        <w:pStyle w:val="Paragraphedeliste"/>
        <w:jc w:val="both"/>
        <w:rPr>
          <w:lang w:val="en-US"/>
        </w:rPr>
      </w:pPr>
    </w:p>
    <w:p w14:paraId="2E394F1E" w14:textId="7679424A" w:rsidR="00D036E7" w:rsidRPr="0062123D" w:rsidRDefault="00D036E7" w:rsidP="00F50DAE">
      <w:pPr>
        <w:jc w:val="both"/>
        <w:rPr>
          <w:lang w:val="en-US"/>
        </w:rPr>
      </w:pPr>
    </w:p>
    <w:sectPr w:rsidR="00D036E7" w:rsidRPr="00621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13872"/>
    <w:multiLevelType w:val="hybridMultilevel"/>
    <w:tmpl w:val="0BB0DD3C"/>
    <w:lvl w:ilvl="0" w:tplc="98CAF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37709"/>
    <w:multiLevelType w:val="multilevel"/>
    <w:tmpl w:val="D5E4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3436"/>
    <w:multiLevelType w:val="hybridMultilevel"/>
    <w:tmpl w:val="738A17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87724"/>
    <w:multiLevelType w:val="hybridMultilevel"/>
    <w:tmpl w:val="52142872"/>
    <w:lvl w:ilvl="0" w:tplc="F5E4D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A0CC2"/>
    <w:multiLevelType w:val="multilevel"/>
    <w:tmpl w:val="5E46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52736"/>
    <w:multiLevelType w:val="hybridMultilevel"/>
    <w:tmpl w:val="BC00F1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502BA"/>
    <w:multiLevelType w:val="hybridMultilevel"/>
    <w:tmpl w:val="71CAECA6"/>
    <w:lvl w:ilvl="0" w:tplc="8E06F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33DC2"/>
    <w:multiLevelType w:val="hybridMultilevel"/>
    <w:tmpl w:val="1B7831BE"/>
    <w:lvl w:ilvl="0" w:tplc="4CB89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 Kawka">
    <w15:presenceInfo w15:providerId="Windows Live" w15:userId="ac1af007c71a66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F5"/>
    <w:rsid w:val="0000364A"/>
    <w:rsid w:val="00005631"/>
    <w:rsid w:val="00032AA3"/>
    <w:rsid w:val="0005493E"/>
    <w:rsid w:val="000577CA"/>
    <w:rsid w:val="00062467"/>
    <w:rsid w:val="000639F1"/>
    <w:rsid w:val="000711D5"/>
    <w:rsid w:val="00071C2E"/>
    <w:rsid w:val="00077A36"/>
    <w:rsid w:val="00092201"/>
    <w:rsid w:val="000942A1"/>
    <w:rsid w:val="000B2ABE"/>
    <w:rsid w:val="000C7C6F"/>
    <w:rsid w:val="000D42EA"/>
    <w:rsid w:val="00100514"/>
    <w:rsid w:val="00103C0C"/>
    <w:rsid w:val="00121F56"/>
    <w:rsid w:val="00146820"/>
    <w:rsid w:val="001543E3"/>
    <w:rsid w:val="00172FEF"/>
    <w:rsid w:val="00176644"/>
    <w:rsid w:val="00177A10"/>
    <w:rsid w:val="001C008E"/>
    <w:rsid w:val="001C6A49"/>
    <w:rsid w:val="001F3394"/>
    <w:rsid w:val="001F6120"/>
    <w:rsid w:val="00216FDD"/>
    <w:rsid w:val="00232F30"/>
    <w:rsid w:val="00237D2B"/>
    <w:rsid w:val="002411A5"/>
    <w:rsid w:val="002C7AE7"/>
    <w:rsid w:val="002D01E7"/>
    <w:rsid w:val="002E0D56"/>
    <w:rsid w:val="00342DC3"/>
    <w:rsid w:val="00347C53"/>
    <w:rsid w:val="00365EC2"/>
    <w:rsid w:val="00366073"/>
    <w:rsid w:val="003746BB"/>
    <w:rsid w:val="003C6DDE"/>
    <w:rsid w:val="003D05F7"/>
    <w:rsid w:val="003E5FDC"/>
    <w:rsid w:val="003F7ED3"/>
    <w:rsid w:val="004017EE"/>
    <w:rsid w:val="00431CE1"/>
    <w:rsid w:val="004320F1"/>
    <w:rsid w:val="00436B4D"/>
    <w:rsid w:val="004375E8"/>
    <w:rsid w:val="00440CA2"/>
    <w:rsid w:val="00445EF3"/>
    <w:rsid w:val="004621CE"/>
    <w:rsid w:val="0048698B"/>
    <w:rsid w:val="004A4E78"/>
    <w:rsid w:val="004A76F9"/>
    <w:rsid w:val="004F6041"/>
    <w:rsid w:val="004F757D"/>
    <w:rsid w:val="0051635F"/>
    <w:rsid w:val="00517DB0"/>
    <w:rsid w:val="00530CBE"/>
    <w:rsid w:val="00534A18"/>
    <w:rsid w:val="00584811"/>
    <w:rsid w:val="00593387"/>
    <w:rsid w:val="005A0C1B"/>
    <w:rsid w:val="005D2024"/>
    <w:rsid w:val="005F0888"/>
    <w:rsid w:val="005F16CD"/>
    <w:rsid w:val="0062123D"/>
    <w:rsid w:val="00622133"/>
    <w:rsid w:val="00623D47"/>
    <w:rsid w:val="00634BCF"/>
    <w:rsid w:val="0064179C"/>
    <w:rsid w:val="00696EAE"/>
    <w:rsid w:val="006B0C72"/>
    <w:rsid w:val="006B64F5"/>
    <w:rsid w:val="006D3F24"/>
    <w:rsid w:val="006D653F"/>
    <w:rsid w:val="006F0DA1"/>
    <w:rsid w:val="00713E52"/>
    <w:rsid w:val="00714B89"/>
    <w:rsid w:val="007168DC"/>
    <w:rsid w:val="00730DE3"/>
    <w:rsid w:val="00731DDC"/>
    <w:rsid w:val="00762211"/>
    <w:rsid w:val="007650F7"/>
    <w:rsid w:val="00770197"/>
    <w:rsid w:val="007A1172"/>
    <w:rsid w:val="007C2C68"/>
    <w:rsid w:val="007C3601"/>
    <w:rsid w:val="007E6006"/>
    <w:rsid w:val="00802804"/>
    <w:rsid w:val="00805898"/>
    <w:rsid w:val="008137A6"/>
    <w:rsid w:val="008311BB"/>
    <w:rsid w:val="00844073"/>
    <w:rsid w:val="00853ED5"/>
    <w:rsid w:val="00861890"/>
    <w:rsid w:val="0086667E"/>
    <w:rsid w:val="00870CF1"/>
    <w:rsid w:val="00886187"/>
    <w:rsid w:val="008A6EC1"/>
    <w:rsid w:val="008B56AC"/>
    <w:rsid w:val="008C0F55"/>
    <w:rsid w:val="008C46A0"/>
    <w:rsid w:val="008D40E6"/>
    <w:rsid w:val="008D6D21"/>
    <w:rsid w:val="00910031"/>
    <w:rsid w:val="00910F9E"/>
    <w:rsid w:val="00912D5B"/>
    <w:rsid w:val="0093483A"/>
    <w:rsid w:val="00953D67"/>
    <w:rsid w:val="00956AAC"/>
    <w:rsid w:val="00962CF2"/>
    <w:rsid w:val="00977050"/>
    <w:rsid w:val="00991B91"/>
    <w:rsid w:val="009B1505"/>
    <w:rsid w:val="009B1995"/>
    <w:rsid w:val="009D429E"/>
    <w:rsid w:val="009D5693"/>
    <w:rsid w:val="009F03F5"/>
    <w:rsid w:val="00A16B6B"/>
    <w:rsid w:val="00A26ED7"/>
    <w:rsid w:val="00A354B1"/>
    <w:rsid w:val="00A43995"/>
    <w:rsid w:val="00AA632F"/>
    <w:rsid w:val="00B05E2E"/>
    <w:rsid w:val="00B206F5"/>
    <w:rsid w:val="00B2276C"/>
    <w:rsid w:val="00B22AEA"/>
    <w:rsid w:val="00B47DF8"/>
    <w:rsid w:val="00B837ED"/>
    <w:rsid w:val="00B966E0"/>
    <w:rsid w:val="00B97A1A"/>
    <w:rsid w:val="00BA481B"/>
    <w:rsid w:val="00BB351B"/>
    <w:rsid w:val="00BD78FA"/>
    <w:rsid w:val="00BF0774"/>
    <w:rsid w:val="00BF42E8"/>
    <w:rsid w:val="00C23536"/>
    <w:rsid w:val="00C35266"/>
    <w:rsid w:val="00C63104"/>
    <w:rsid w:val="00C642CE"/>
    <w:rsid w:val="00C659F2"/>
    <w:rsid w:val="00CA5339"/>
    <w:rsid w:val="00CB0DC7"/>
    <w:rsid w:val="00CC676E"/>
    <w:rsid w:val="00CE243A"/>
    <w:rsid w:val="00D036E7"/>
    <w:rsid w:val="00D05B90"/>
    <w:rsid w:val="00D17E37"/>
    <w:rsid w:val="00D53D72"/>
    <w:rsid w:val="00D57AC4"/>
    <w:rsid w:val="00D60203"/>
    <w:rsid w:val="00D808D2"/>
    <w:rsid w:val="00DA7113"/>
    <w:rsid w:val="00DD5BF0"/>
    <w:rsid w:val="00DF11E5"/>
    <w:rsid w:val="00E02094"/>
    <w:rsid w:val="00E04AA6"/>
    <w:rsid w:val="00E16EB3"/>
    <w:rsid w:val="00E75457"/>
    <w:rsid w:val="00E91C39"/>
    <w:rsid w:val="00E93701"/>
    <w:rsid w:val="00EA22E6"/>
    <w:rsid w:val="00EA765F"/>
    <w:rsid w:val="00EB3ACB"/>
    <w:rsid w:val="00EE2448"/>
    <w:rsid w:val="00EE7A5A"/>
    <w:rsid w:val="00F17BB3"/>
    <w:rsid w:val="00F20362"/>
    <w:rsid w:val="00F25F6F"/>
    <w:rsid w:val="00F26A13"/>
    <w:rsid w:val="00F50DAE"/>
    <w:rsid w:val="00F66A66"/>
    <w:rsid w:val="00F90D56"/>
    <w:rsid w:val="00FB0308"/>
    <w:rsid w:val="00FB1803"/>
    <w:rsid w:val="00FE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A54E"/>
  <w15:chartTrackingRefBased/>
  <w15:docId w15:val="{223D9D9A-FD99-4280-9619-A8BDF9B1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rt0xe">
    <w:name w:val="trt0xe"/>
    <w:basedOn w:val="Normal"/>
    <w:rsid w:val="00B2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206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F16CD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D53D72"/>
    <w:rPr>
      <w:color w:val="0000FF"/>
      <w:u w:val="single"/>
    </w:rPr>
  </w:style>
  <w:style w:type="character" w:customStyle="1" w:styleId="bodytext">
    <w:name w:val="bodytext"/>
    <w:basedOn w:val="Policepardfaut"/>
    <w:rsid w:val="005F0888"/>
  </w:style>
  <w:style w:type="paragraph" w:styleId="Textedebulles">
    <w:name w:val="Balloon Text"/>
    <w:basedOn w:val="Normal"/>
    <w:link w:val="TextedebullesCar"/>
    <w:uiPriority w:val="99"/>
    <w:semiHidden/>
    <w:unhideWhenUsed/>
    <w:rsid w:val="009D5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693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077A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F69F9-28F8-4D55-A58F-BBFAF7C4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Kawka</dc:creator>
  <cp:keywords/>
  <dc:description/>
  <cp:lastModifiedBy>Lou Kawka</cp:lastModifiedBy>
  <cp:revision>8</cp:revision>
  <dcterms:created xsi:type="dcterms:W3CDTF">2022-02-14T13:58:00Z</dcterms:created>
  <dcterms:modified xsi:type="dcterms:W3CDTF">2022-02-17T17:02:00Z</dcterms:modified>
</cp:coreProperties>
</file>